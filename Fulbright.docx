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17BEE" w14:textId="32AEA2C4" w:rsidR="0094371E" w:rsidRDefault="0094371E" w:rsidP="0094371E">
      <w:pPr>
        <w:pStyle w:val="NormalWeb"/>
        <w:shd w:val="clear" w:color="auto" w:fill="FFFFFF"/>
        <w:spacing w:before="0" w:beforeAutospacing="0"/>
        <w:rPr>
          <w:ins w:id="0" w:author="Kevin Quigley" w:date="2021-01-24T11:34:00Z"/>
          <w:rFonts w:ascii="Segoe UI" w:hAnsi="Segoe UI" w:cs="Segoe UI"/>
          <w:color w:val="868E96"/>
        </w:rPr>
      </w:pPr>
      <w:r>
        <w:rPr>
          <w:rFonts w:ascii="Segoe UI" w:hAnsi="Segoe UI" w:cs="Segoe UI"/>
          <w:color w:val="868E96"/>
        </w:rPr>
        <w:t>As a founding </w:t>
      </w:r>
      <w:r>
        <w:rPr>
          <w:rFonts w:ascii="Segoe UI" w:hAnsi="Segoe UI" w:cs="Segoe UI"/>
          <w:color w:val="868E96"/>
        </w:rPr>
        <w:fldChar w:fldCharType="begin"/>
      </w:r>
      <w:r>
        <w:rPr>
          <w:rFonts w:ascii="Segoe UI" w:hAnsi="Segoe UI" w:cs="Segoe UI"/>
          <w:color w:val="868E96"/>
        </w:rPr>
        <w:instrText xml:space="preserve"> HYPERLINK "https://eca.state.gov/fulbright/fulbright-impact/fulbright-grantees?field_state_value=All&amp;field_fulbrights_program_value=All&amp;field_field_of_study_value=All&amp;field_country_tid=All&amp;page=270&amp;order=field_state&amp;sort=asc" </w:instrText>
      </w:r>
      <w:r>
        <w:rPr>
          <w:rFonts w:ascii="Segoe UI" w:hAnsi="Segoe UI" w:cs="Segoe UI"/>
          <w:color w:val="868E96"/>
        </w:rPr>
        <w:fldChar w:fldCharType="separate"/>
      </w:r>
      <w:r>
        <w:rPr>
          <w:rStyle w:val="Hyperlink"/>
          <w:rFonts w:ascii="Segoe UI" w:hAnsi="Segoe UI" w:cs="Segoe UI"/>
          <w:color w:val="C23A22"/>
        </w:rPr>
        <w:t>Fulbr</w:t>
      </w:r>
      <w:ins w:id="1" w:author="Kevin Quigley" w:date="2021-01-24T11:31:00Z">
        <w:r>
          <w:rPr>
            <w:rStyle w:val="Hyperlink"/>
            <w:rFonts w:ascii="Segoe UI" w:hAnsi="Segoe UI" w:cs="Segoe UI"/>
            <w:color w:val="C23A22"/>
          </w:rPr>
          <w:t>i</w:t>
        </w:r>
      </w:ins>
      <w:del w:id="2" w:author="Kevin Quigley" w:date="2021-01-24T11:31:00Z">
        <w:r w:rsidDel="0094371E">
          <w:rPr>
            <w:rStyle w:val="Hyperlink"/>
            <w:rFonts w:ascii="Segoe UI" w:hAnsi="Segoe UI" w:cs="Segoe UI"/>
            <w:color w:val="C23A22"/>
          </w:rPr>
          <w:delText>u</w:delText>
        </w:r>
      </w:del>
      <w:r>
        <w:rPr>
          <w:rStyle w:val="Hyperlink"/>
          <w:rFonts w:ascii="Segoe UI" w:hAnsi="Segoe UI" w:cs="Segoe UI"/>
          <w:color w:val="C23A22"/>
        </w:rPr>
        <w:t>ght Grantee</w:t>
      </w:r>
      <w:r>
        <w:rPr>
          <w:rFonts w:ascii="Segoe UI" w:hAnsi="Segoe UI" w:cs="Segoe UI"/>
          <w:color w:val="868E96"/>
        </w:rPr>
        <w:fldChar w:fldCharType="end"/>
      </w:r>
      <w:r>
        <w:rPr>
          <w:rFonts w:ascii="Segoe UI" w:hAnsi="Segoe UI" w:cs="Segoe UI"/>
          <w:color w:val="868E96"/>
        </w:rPr>
        <w:t xml:space="preserve"> for the Lithuania program, I had the opportunity to spend </w:t>
      </w:r>
      <w:del w:id="3" w:author="Kevin Quigley" w:date="2021-01-24T11:37:00Z">
        <w:r w:rsidDel="0094371E">
          <w:rPr>
            <w:rFonts w:ascii="Segoe UI" w:hAnsi="Segoe UI" w:cs="Segoe UI"/>
            <w:color w:val="868E96"/>
          </w:rPr>
          <w:delText>nea</w:delText>
        </w:r>
      </w:del>
      <w:del w:id="4" w:author="Kevin Quigley" w:date="2021-01-24T11:36:00Z">
        <w:r w:rsidDel="0094371E">
          <w:rPr>
            <w:rFonts w:ascii="Segoe UI" w:hAnsi="Segoe UI" w:cs="Segoe UI"/>
            <w:color w:val="868E96"/>
          </w:rPr>
          <w:delText xml:space="preserve">rly </w:delText>
        </w:r>
      </w:del>
      <w:r>
        <w:rPr>
          <w:rFonts w:ascii="Segoe UI" w:hAnsi="Segoe UI" w:cs="Segoe UI"/>
          <w:color w:val="868E96"/>
        </w:rPr>
        <w:t>two years living and working in Lithuania as an English Teaching Assistant (ETA)</w:t>
      </w:r>
      <w:ins w:id="5" w:author="Kevin Quigley" w:date="2021-01-24T11:54:00Z">
        <w:r w:rsidR="00227A42">
          <w:rPr>
            <w:rFonts w:ascii="Segoe UI" w:hAnsi="Segoe UI" w:cs="Segoe UI"/>
            <w:color w:val="868E96"/>
          </w:rPr>
          <w:t xml:space="preserve"> </w:t>
        </w:r>
      </w:ins>
      <w:ins w:id="6" w:author="Kevin Quigley" w:date="2021-01-24T11:55:00Z">
        <w:r w:rsidR="00227A42">
          <w:rPr>
            <w:rFonts w:ascii="Segoe UI" w:hAnsi="Segoe UI" w:cs="Segoe UI"/>
            <w:color w:val="868E96"/>
          </w:rPr>
          <w:t>and partner of the</w:t>
        </w:r>
      </w:ins>
      <w:del w:id="7" w:author="Kevin Quigley" w:date="2021-01-24T11:54:00Z">
        <w:r w:rsidDel="00227A42">
          <w:rPr>
            <w:rFonts w:ascii="Segoe UI" w:hAnsi="Segoe UI" w:cs="Segoe UI"/>
            <w:color w:val="868E96"/>
          </w:rPr>
          <w:delText xml:space="preserve"> under the supervision of the</w:delText>
        </w:r>
      </w:del>
      <w:r>
        <w:rPr>
          <w:rFonts w:ascii="Segoe UI" w:hAnsi="Segoe UI" w:cs="Segoe UI"/>
          <w:color w:val="868E96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C23A22"/>
          </w:rPr>
          <w:t>U.S. Embassy in Lithuania</w:t>
        </w:r>
      </w:hyperlink>
      <w:r>
        <w:rPr>
          <w:rFonts w:ascii="Segoe UI" w:hAnsi="Segoe UI" w:cs="Segoe UI"/>
          <w:color w:val="868E96"/>
        </w:rPr>
        <w:t> and the </w:t>
      </w:r>
      <w:hyperlink r:id="rId5" w:history="1">
        <w:r>
          <w:rPr>
            <w:rStyle w:val="Hyperlink"/>
            <w:rFonts w:ascii="Segoe UI" w:hAnsi="Segoe UI" w:cs="Segoe UI"/>
            <w:color w:val="C23A22"/>
          </w:rPr>
          <w:t>U.S. Department of State</w:t>
        </w:r>
      </w:hyperlink>
      <w:r>
        <w:rPr>
          <w:rFonts w:ascii="Segoe UI" w:hAnsi="Segoe UI" w:cs="Segoe UI"/>
          <w:color w:val="868E96"/>
        </w:rPr>
        <w:t xml:space="preserve">. </w:t>
      </w:r>
    </w:p>
    <w:p w14:paraId="112619C3" w14:textId="3AB480BB" w:rsidR="002C0518" w:rsidRDefault="00175E34" w:rsidP="0094371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68E96"/>
        </w:rPr>
      </w:pPr>
      <w:ins w:id="8" w:author="Kevin Quigley" w:date="2021-01-24T13:08:00Z">
        <w:r>
          <w:rPr>
            <w:rFonts w:ascii="Segoe UI" w:hAnsi="Segoe UI" w:cs="Segoe UI"/>
            <w:color w:val="868E96"/>
          </w:rPr>
          <w:t>B</w:t>
        </w:r>
      </w:ins>
      <w:ins w:id="9" w:author="Kevin Quigley" w:date="2021-01-24T11:57:00Z">
        <w:r w:rsidR="00227A42">
          <w:rPr>
            <w:rFonts w:ascii="Segoe UI" w:hAnsi="Segoe UI" w:cs="Segoe UI"/>
            <w:color w:val="868E96"/>
          </w:rPr>
          <w:t>ased in</w:t>
        </w:r>
      </w:ins>
      <w:del w:id="10" w:author="Kevin Quigley" w:date="2021-01-24T11:57:00Z">
        <w:r w:rsidR="0094371E" w:rsidDel="00227A42">
          <w:rPr>
            <w:rFonts w:ascii="Segoe UI" w:hAnsi="Segoe UI" w:cs="Segoe UI"/>
            <w:color w:val="868E96"/>
          </w:rPr>
          <w:delText>Based in</w:delText>
        </w:r>
      </w:del>
      <w:r w:rsidR="0094371E">
        <w:rPr>
          <w:rFonts w:ascii="Segoe UI" w:hAnsi="Segoe UI" w:cs="Segoe UI"/>
          <w:color w:val="868E96"/>
        </w:rPr>
        <w:t xml:space="preserve"> </w:t>
      </w:r>
      <w:proofErr w:type="spellStart"/>
      <w:r w:rsidR="0094371E">
        <w:rPr>
          <w:rFonts w:ascii="Segoe UI" w:hAnsi="Segoe UI" w:cs="Segoe UI"/>
          <w:color w:val="868E96"/>
        </w:rPr>
        <w:t>Visaginas</w:t>
      </w:r>
      <w:proofErr w:type="spellEnd"/>
      <w:r w:rsidR="0094371E">
        <w:rPr>
          <w:rFonts w:ascii="Segoe UI" w:hAnsi="Segoe UI" w:cs="Segoe UI"/>
          <w:color w:val="868E96"/>
        </w:rPr>
        <w:t xml:space="preserve">, </w:t>
      </w:r>
      <w:ins w:id="11" w:author="Kevin Quigley" w:date="2021-01-24T11:56:00Z">
        <w:r w:rsidR="00227A42">
          <w:rPr>
            <w:rFonts w:ascii="Segoe UI" w:hAnsi="Segoe UI" w:cs="Segoe UI"/>
            <w:color w:val="868E96"/>
          </w:rPr>
          <w:t>a predominately Russian district of strategic importance to the U.S. Embassy’s mission</w:t>
        </w:r>
      </w:ins>
      <w:ins w:id="12" w:author="Kevin Quigley" w:date="2021-01-24T13:08:00Z">
        <w:r>
          <w:rPr>
            <w:rFonts w:ascii="Segoe UI" w:hAnsi="Segoe UI" w:cs="Segoe UI"/>
            <w:color w:val="868E96"/>
          </w:rPr>
          <w:t xml:space="preserve">, </w:t>
        </w:r>
      </w:ins>
      <w:ins w:id="13" w:author="Kevin Quigley" w:date="2021-01-24T13:16:00Z">
        <w:r>
          <w:rPr>
            <w:rFonts w:ascii="Segoe UI" w:hAnsi="Segoe UI" w:cs="Segoe UI"/>
            <w:color w:val="868E96"/>
          </w:rPr>
          <w:t xml:space="preserve">my </w:t>
        </w:r>
      </w:ins>
      <w:ins w:id="14" w:author="Kevin Quigley" w:date="2021-01-24T13:18:00Z">
        <w:r w:rsidR="001C3020">
          <w:rPr>
            <w:rFonts w:ascii="Segoe UI" w:hAnsi="Segoe UI" w:cs="Segoe UI"/>
            <w:color w:val="868E96"/>
          </w:rPr>
          <w:t>initial assignment</w:t>
        </w:r>
      </w:ins>
      <w:ins w:id="15" w:author="Kevin Quigley" w:date="2021-01-24T13:16:00Z">
        <w:r>
          <w:rPr>
            <w:rFonts w:ascii="Segoe UI" w:hAnsi="Segoe UI" w:cs="Segoe UI"/>
            <w:color w:val="868E96"/>
          </w:rPr>
          <w:t xml:space="preserve"> </w:t>
        </w:r>
      </w:ins>
      <w:ins w:id="16" w:author="Kevin Quigley" w:date="2021-01-24T13:18:00Z">
        <w:r w:rsidR="001C3020">
          <w:rPr>
            <w:rFonts w:ascii="Segoe UI" w:hAnsi="Segoe UI" w:cs="Segoe UI"/>
            <w:color w:val="868E96"/>
          </w:rPr>
          <w:t>was</w:t>
        </w:r>
      </w:ins>
      <w:ins w:id="17" w:author="Kevin Quigley" w:date="2021-01-24T13:16:00Z">
        <w:r>
          <w:rPr>
            <w:rFonts w:ascii="Segoe UI" w:hAnsi="Segoe UI" w:cs="Segoe UI"/>
            <w:color w:val="868E96"/>
          </w:rPr>
          <w:t xml:space="preserve"> </w:t>
        </w:r>
      </w:ins>
      <w:ins w:id="18" w:author="Kevin Quigley" w:date="2021-01-24T13:18:00Z">
        <w:r w:rsidR="001C3020">
          <w:rPr>
            <w:rFonts w:ascii="Segoe UI" w:hAnsi="Segoe UI" w:cs="Segoe UI"/>
            <w:color w:val="868E96"/>
          </w:rPr>
          <w:t xml:space="preserve">instructing </w:t>
        </w:r>
      </w:ins>
      <w:ins w:id="19" w:author="Kevin Quigley" w:date="2021-01-24T13:19:00Z">
        <w:r w:rsidR="001C3020">
          <w:rPr>
            <w:rFonts w:ascii="Segoe UI" w:hAnsi="Segoe UI" w:cs="Segoe UI"/>
            <w:color w:val="868E96"/>
          </w:rPr>
          <w:t>2</w:t>
        </w:r>
        <w:r w:rsidR="001C3020" w:rsidRPr="001C3020">
          <w:rPr>
            <w:rFonts w:ascii="Segoe UI" w:hAnsi="Segoe UI" w:cs="Segoe UI"/>
            <w:color w:val="868E96"/>
            <w:vertAlign w:val="superscript"/>
            <w:rPrChange w:id="20" w:author="Kevin Quigley" w:date="2021-01-24T13:19:00Z">
              <w:rPr>
                <w:rFonts w:ascii="Segoe UI" w:hAnsi="Segoe UI" w:cs="Segoe UI"/>
                <w:color w:val="868E96"/>
              </w:rPr>
            </w:rPrChange>
          </w:rPr>
          <w:t>nd</w:t>
        </w:r>
        <w:r w:rsidR="001C3020">
          <w:rPr>
            <w:rFonts w:ascii="Segoe UI" w:hAnsi="Segoe UI" w:cs="Segoe UI"/>
            <w:color w:val="868E96"/>
          </w:rPr>
          <w:t xml:space="preserve"> to 8</w:t>
        </w:r>
        <w:r w:rsidR="001C3020" w:rsidRPr="001C3020">
          <w:rPr>
            <w:rFonts w:ascii="Segoe UI" w:hAnsi="Segoe UI" w:cs="Segoe UI"/>
            <w:color w:val="868E96"/>
            <w:vertAlign w:val="superscript"/>
            <w:rPrChange w:id="21" w:author="Kevin Quigley" w:date="2021-01-24T13:19:00Z">
              <w:rPr>
                <w:rFonts w:ascii="Segoe UI" w:hAnsi="Segoe UI" w:cs="Segoe UI"/>
                <w:color w:val="868E96"/>
              </w:rPr>
            </w:rPrChange>
          </w:rPr>
          <w:t>th</w:t>
        </w:r>
        <w:r w:rsidR="001C3020">
          <w:rPr>
            <w:rFonts w:ascii="Segoe UI" w:hAnsi="Segoe UI" w:cs="Segoe UI"/>
            <w:color w:val="868E96"/>
          </w:rPr>
          <w:t xml:space="preserve"> grade</w:t>
        </w:r>
      </w:ins>
      <w:ins w:id="22" w:author="Kevin Quigley" w:date="2021-01-24T13:16:00Z">
        <w:r>
          <w:rPr>
            <w:rFonts w:ascii="Segoe UI" w:hAnsi="Segoe UI" w:cs="Segoe UI"/>
            <w:color w:val="868E96"/>
          </w:rPr>
          <w:t xml:space="preserve"> English </w:t>
        </w:r>
      </w:ins>
      <w:ins w:id="23" w:author="Kevin Quigley" w:date="2021-01-24T13:08:00Z">
        <w:r>
          <w:rPr>
            <w:rFonts w:ascii="Segoe UI" w:hAnsi="Segoe UI" w:cs="Segoe UI"/>
            <w:color w:val="868E96"/>
          </w:rPr>
          <w:t>a</w:t>
        </w:r>
      </w:ins>
      <w:ins w:id="24" w:author="Kevin Quigley" w:date="2021-01-24T11:57:00Z">
        <w:r w:rsidR="00227A42">
          <w:rPr>
            <w:rFonts w:ascii="Segoe UI" w:hAnsi="Segoe UI" w:cs="Segoe UI"/>
            <w:color w:val="868E96"/>
          </w:rPr>
          <w:t>t</w:t>
        </w:r>
      </w:ins>
      <w:ins w:id="25" w:author="Kevin Quigley" w:date="2021-01-24T13:08:00Z">
        <w:r>
          <w:rPr>
            <w:rFonts w:ascii="Segoe UI" w:hAnsi="Segoe UI" w:cs="Segoe UI"/>
            <w:color w:val="868E96"/>
          </w:rPr>
          <w:t xml:space="preserve"> the</w:t>
        </w:r>
      </w:ins>
      <w:ins w:id="26" w:author="Kevin Quigley" w:date="2021-01-24T11:57:00Z">
        <w:r w:rsidR="00227A42">
          <w:rPr>
            <w:rFonts w:ascii="Segoe UI" w:hAnsi="Segoe UI" w:cs="Segoe UI"/>
            <w:color w:val="868E96"/>
          </w:rPr>
          <w:t xml:space="preserve"> </w:t>
        </w:r>
        <w:proofErr w:type="spellStart"/>
        <w:r w:rsidR="00227A42">
          <w:rPr>
            <w:rFonts w:ascii="Segoe UI" w:hAnsi="Segoe UI" w:cs="Segoe UI"/>
            <w:color w:val="868E96"/>
          </w:rPr>
          <w:t>Gerosios</w:t>
        </w:r>
        <w:proofErr w:type="spellEnd"/>
        <w:r w:rsidR="00227A42">
          <w:rPr>
            <w:rFonts w:ascii="Segoe UI" w:hAnsi="Segoe UI" w:cs="Segoe UI"/>
            <w:color w:val="868E96"/>
          </w:rPr>
          <w:t xml:space="preserve"> </w:t>
        </w:r>
      </w:ins>
      <w:proofErr w:type="spellStart"/>
      <w:ins w:id="27" w:author="Kevin Quigley" w:date="2021-01-24T11:58:00Z">
        <w:r w:rsidR="00227A42">
          <w:rPr>
            <w:rFonts w:ascii="Segoe UI" w:hAnsi="Segoe UI" w:cs="Segoe UI"/>
            <w:color w:val="868E96"/>
          </w:rPr>
          <w:t>Vilties</w:t>
        </w:r>
        <w:proofErr w:type="spellEnd"/>
        <w:r w:rsidR="00227A42">
          <w:rPr>
            <w:rFonts w:ascii="Segoe UI" w:hAnsi="Segoe UI" w:cs="Segoe UI"/>
            <w:color w:val="868E96"/>
          </w:rPr>
          <w:t xml:space="preserve"> School</w:t>
        </w:r>
      </w:ins>
      <w:ins w:id="28" w:author="Kevin Quigley" w:date="2021-01-24T13:11:00Z">
        <w:r>
          <w:rPr>
            <w:rFonts w:ascii="Segoe UI" w:hAnsi="Segoe UI" w:cs="Segoe UI"/>
            <w:color w:val="868E96"/>
          </w:rPr>
          <w:t xml:space="preserve">. </w:t>
        </w:r>
      </w:ins>
      <w:ins w:id="29" w:author="Kevin Quigley" w:date="2021-01-24T11:59:00Z">
        <w:r w:rsidR="00227A42">
          <w:rPr>
            <w:rFonts w:ascii="Segoe UI" w:hAnsi="Segoe UI" w:cs="Segoe UI"/>
            <w:color w:val="868E96"/>
          </w:rPr>
          <w:t xml:space="preserve">After </w:t>
        </w:r>
      </w:ins>
      <w:ins w:id="30" w:author="Kevin Quigley" w:date="2021-01-24T13:28:00Z">
        <w:r w:rsidR="00936558">
          <w:rPr>
            <w:rFonts w:ascii="Segoe UI" w:hAnsi="Segoe UI" w:cs="Segoe UI"/>
            <w:color w:val="868E96"/>
          </w:rPr>
          <w:t xml:space="preserve">accepting </w:t>
        </w:r>
        <w:r w:rsidR="00EE3C2C">
          <w:rPr>
            <w:rFonts w:ascii="Segoe UI" w:hAnsi="Segoe UI" w:cs="Segoe UI"/>
            <w:color w:val="868E96"/>
          </w:rPr>
          <w:t>an</w:t>
        </w:r>
        <w:r w:rsidR="00936558">
          <w:rPr>
            <w:rFonts w:ascii="Segoe UI" w:hAnsi="Segoe UI" w:cs="Segoe UI"/>
            <w:color w:val="868E96"/>
          </w:rPr>
          <w:t xml:space="preserve"> invitation</w:t>
        </w:r>
      </w:ins>
      <w:ins w:id="31" w:author="Kevin Quigley" w:date="2021-01-24T11:59:00Z">
        <w:r w:rsidR="00227A42">
          <w:rPr>
            <w:rFonts w:ascii="Segoe UI" w:hAnsi="Segoe UI" w:cs="Segoe UI"/>
            <w:color w:val="868E96"/>
          </w:rPr>
          <w:t xml:space="preserve"> to serve a second term, I returned </w:t>
        </w:r>
      </w:ins>
      <w:ins w:id="32" w:author="Kevin Quigley" w:date="2021-01-24T12:00:00Z">
        <w:r w:rsidR="00227A42">
          <w:rPr>
            <w:rFonts w:ascii="Segoe UI" w:hAnsi="Segoe UI" w:cs="Segoe UI"/>
            <w:color w:val="868E96"/>
          </w:rPr>
          <w:t xml:space="preserve">to </w:t>
        </w:r>
      </w:ins>
      <w:ins w:id="33" w:author="Kevin Quigley" w:date="2021-01-24T13:29:00Z">
        <w:r w:rsidR="00492438">
          <w:rPr>
            <w:rFonts w:ascii="Segoe UI" w:hAnsi="Segoe UI" w:cs="Segoe UI"/>
            <w:color w:val="868E96"/>
          </w:rPr>
          <w:t>teach</w:t>
        </w:r>
      </w:ins>
      <w:ins w:id="34" w:author="Kevin Quigley" w:date="2021-01-24T12:00:00Z">
        <w:r w:rsidR="00227A42">
          <w:rPr>
            <w:rFonts w:ascii="Segoe UI" w:hAnsi="Segoe UI" w:cs="Segoe UI"/>
            <w:color w:val="868E96"/>
          </w:rPr>
          <w:t xml:space="preserve"> at the</w:t>
        </w:r>
      </w:ins>
      <w:ins w:id="35" w:author="Kevin Quigley" w:date="2021-01-24T12:01:00Z">
        <w:r w:rsidR="007605C6">
          <w:rPr>
            <w:rFonts w:ascii="Segoe UI" w:hAnsi="Segoe UI" w:cs="Segoe UI"/>
            <w:color w:val="868E96"/>
          </w:rPr>
          <w:t xml:space="preserve"> </w:t>
        </w:r>
        <w:proofErr w:type="spellStart"/>
        <w:r w:rsidR="007605C6">
          <w:rPr>
            <w:rFonts w:ascii="Segoe UI" w:hAnsi="Segoe UI" w:cs="Segoe UI"/>
            <w:color w:val="868E96"/>
          </w:rPr>
          <w:t>Visaginas</w:t>
        </w:r>
        <w:proofErr w:type="spellEnd"/>
        <w:r w:rsidR="007605C6">
          <w:rPr>
            <w:rFonts w:ascii="Segoe UI" w:hAnsi="Segoe UI" w:cs="Segoe UI"/>
            <w:color w:val="868E96"/>
          </w:rPr>
          <w:t xml:space="preserve"> Technical High School. </w:t>
        </w:r>
      </w:ins>
      <w:r w:rsidR="0043473E">
        <w:rPr>
          <w:rFonts w:ascii="Segoe UI" w:hAnsi="Segoe UI" w:cs="Segoe UI"/>
          <w:color w:val="868E96"/>
        </w:rPr>
        <w:t xml:space="preserve">Throughout </w:t>
      </w:r>
      <w:r w:rsidR="00AB0311">
        <w:rPr>
          <w:rFonts w:ascii="Segoe UI" w:hAnsi="Segoe UI" w:cs="Segoe UI"/>
          <w:color w:val="868E96"/>
        </w:rPr>
        <w:t>the two years</w:t>
      </w:r>
      <w:ins w:id="36" w:author="Kevin Quigley" w:date="2021-01-24T13:33:00Z">
        <w:r w:rsidR="00F753E6">
          <w:rPr>
            <w:rFonts w:ascii="Segoe UI" w:hAnsi="Segoe UI" w:cs="Segoe UI"/>
            <w:color w:val="868E96"/>
          </w:rPr>
          <w:t>, I also led English lessons for</w:t>
        </w:r>
      </w:ins>
      <w:ins w:id="37" w:author="Kevin Quigley" w:date="2021-01-24T13:36:00Z">
        <w:r w:rsidR="00D70D18">
          <w:rPr>
            <w:rFonts w:ascii="Segoe UI" w:hAnsi="Segoe UI" w:cs="Segoe UI"/>
            <w:color w:val="868E96"/>
          </w:rPr>
          <w:t xml:space="preserve"> the</w:t>
        </w:r>
      </w:ins>
      <w:ins w:id="38" w:author="Kevin Quigley" w:date="2021-01-24T13:33:00Z">
        <w:r w:rsidR="00F753E6">
          <w:rPr>
            <w:rFonts w:ascii="Segoe UI" w:hAnsi="Segoe UI" w:cs="Segoe UI"/>
            <w:color w:val="868E96"/>
          </w:rPr>
          <w:t xml:space="preserve"> </w:t>
        </w:r>
      </w:ins>
      <w:ins w:id="39" w:author="Kevin Quigley" w:date="2021-01-24T13:36:00Z">
        <w:r w:rsidR="00FD6E6A">
          <w:rPr>
            <w:rFonts w:ascii="Segoe UI" w:hAnsi="Segoe UI" w:cs="Segoe UI"/>
            <w:color w:val="868E96"/>
          </w:rPr>
          <w:t>Lithuanian</w:t>
        </w:r>
      </w:ins>
      <w:ins w:id="40" w:author="Kevin Quigley" w:date="2021-01-24T13:34:00Z">
        <w:r w:rsidR="00F753E6">
          <w:rPr>
            <w:rFonts w:ascii="Segoe UI" w:hAnsi="Segoe UI" w:cs="Segoe UI"/>
            <w:color w:val="868E96"/>
          </w:rPr>
          <w:t xml:space="preserve"> </w:t>
        </w:r>
      </w:ins>
      <w:ins w:id="41" w:author="Kevin Quigley" w:date="2021-01-24T13:36:00Z">
        <w:r w:rsidR="00FD6E6A" w:rsidRPr="00FD6E6A">
          <w:rPr>
            <w:rFonts w:ascii="Segoe UI" w:hAnsi="Segoe UI" w:cs="Segoe UI"/>
            <w:color w:val="868E96"/>
          </w:rPr>
          <w:t>State Border Guard Service</w:t>
        </w:r>
        <w:r w:rsidR="00FD6E6A" w:rsidRPr="00FD6E6A">
          <w:rPr>
            <w:rFonts w:ascii="Segoe UI" w:hAnsi="Segoe UI" w:cs="Segoe UI"/>
            <w:color w:val="868E96"/>
          </w:rPr>
          <w:t xml:space="preserve"> </w:t>
        </w:r>
      </w:ins>
      <w:ins w:id="42" w:author="Kevin Quigley" w:date="2021-01-24T13:34:00Z">
        <w:r w:rsidR="00F753E6">
          <w:rPr>
            <w:rFonts w:ascii="Segoe UI" w:hAnsi="Segoe UI" w:cs="Segoe UI"/>
            <w:color w:val="868E96"/>
          </w:rPr>
          <w:t xml:space="preserve">at the </w:t>
        </w:r>
        <w:proofErr w:type="spellStart"/>
        <w:r w:rsidR="00F753E6">
          <w:rPr>
            <w:rFonts w:ascii="Segoe UI" w:hAnsi="Segoe UI" w:cs="Segoe UI"/>
            <w:color w:val="868E96"/>
          </w:rPr>
          <w:t>Ignalina</w:t>
        </w:r>
        <w:proofErr w:type="spellEnd"/>
        <w:r w:rsidR="00F753E6">
          <w:rPr>
            <w:rFonts w:ascii="Segoe UI" w:hAnsi="Segoe UI" w:cs="Segoe UI"/>
            <w:color w:val="868E96"/>
          </w:rPr>
          <w:t xml:space="preserve"> Nuclear Power Plant</w:t>
        </w:r>
        <w:r w:rsidR="005F175B">
          <w:rPr>
            <w:rFonts w:ascii="Segoe UI" w:hAnsi="Segoe UI" w:cs="Segoe UI"/>
            <w:color w:val="868E96"/>
          </w:rPr>
          <w:t xml:space="preserve">, </w:t>
        </w:r>
      </w:ins>
      <w:r w:rsidR="002807C3">
        <w:rPr>
          <w:rFonts w:ascii="Segoe UI" w:hAnsi="Segoe UI" w:cs="Segoe UI"/>
          <w:color w:val="868E96"/>
        </w:rPr>
        <w:t xml:space="preserve">local </w:t>
      </w:r>
      <w:ins w:id="43" w:author="Kevin Quigley" w:date="2021-01-24T13:34:00Z">
        <w:r w:rsidR="005F175B">
          <w:rPr>
            <w:rFonts w:ascii="Segoe UI" w:hAnsi="Segoe UI" w:cs="Segoe UI"/>
            <w:color w:val="868E96"/>
          </w:rPr>
          <w:t>administrators and leaders,</w:t>
        </w:r>
      </w:ins>
      <w:ins w:id="44" w:author="Kevin Quigley" w:date="2021-01-24T13:38:00Z">
        <w:r w:rsidR="004C505E">
          <w:rPr>
            <w:rFonts w:ascii="Segoe UI" w:hAnsi="Segoe UI" w:cs="Segoe UI"/>
            <w:color w:val="868E96"/>
          </w:rPr>
          <w:t xml:space="preserve"> senior citizens </w:t>
        </w:r>
        <w:r w:rsidR="00B20BE6">
          <w:rPr>
            <w:rFonts w:ascii="Segoe UI" w:hAnsi="Segoe UI" w:cs="Segoe UI"/>
            <w:color w:val="868E96"/>
          </w:rPr>
          <w:t xml:space="preserve">from the </w:t>
        </w:r>
      </w:ins>
      <w:ins w:id="45" w:author="Kevin Quigley" w:date="2021-01-24T13:39:00Z">
        <w:r w:rsidR="00B20BE6">
          <w:rPr>
            <w:rFonts w:ascii="Segoe UI" w:hAnsi="Segoe UI" w:cs="Segoe UI"/>
            <w:color w:val="868E96"/>
          </w:rPr>
          <w:t>University of the Third Age,</w:t>
        </w:r>
      </w:ins>
      <w:ins w:id="46" w:author="Kevin Quigley" w:date="2021-01-24T13:34:00Z">
        <w:r w:rsidR="005F175B">
          <w:rPr>
            <w:rFonts w:ascii="Segoe UI" w:hAnsi="Segoe UI" w:cs="Segoe UI"/>
            <w:color w:val="868E96"/>
          </w:rPr>
          <w:t xml:space="preserve"> </w:t>
        </w:r>
      </w:ins>
      <w:ins w:id="47" w:author="Kevin Quigley" w:date="2021-01-24T13:37:00Z">
        <w:r w:rsidR="00243D2E">
          <w:rPr>
            <w:rFonts w:ascii="Segoe UI" w:hAnsi="Segoe UI" w:cs="Segoe UI"/>
            <w:color w:val="868E96"/>
          </w:rPr>
          <w:t xml:space="preserve">and </w:t>
        </w:r>
        <w:r w:rsidR="00E735DA">
          <w:rPr>
            <w:rFonts w:ascii="Segoe UI" w:hAnsi="Segoe UI" w:cs="Segoe UI"/>
            <w:color w:val="868E96"/>
          </w:rPr>
          <w:t>other</w:t>
        </w:r>
      </w:ins>
      <w:ins w:id="48" w:author="Kevin Quigley" w:date="2021-01-24T13:38:00Z">
        <w:r w:rsidR="00E735DA">
          <w:rPr>
            <w:rFonts w:ascii="Segoe UI" w:hAnsi="Segoe UI" w:cs="Segoe UI"/>
            <w:color w:val="868E96"/>
          </w:rPr>
          <w:t xml:space="preserve"> interested</w:t>
        </w:r>
      </w:ins>
      <w:ins w:id="49" w:author="Kevin Quigley" w:date="2021-01-24T13:37:00Z">
        <w:r w:rsidR="00E735DA">
          <w:rPr>
            <w:rFonts w:ascii="Segoe UI" w:hAnsi="Segoe UI" w:cs="Segoe UI"/>
            <w:color w:val="868E96"/>
          </w:rPr>
          <w:t xml:space="preserve"> community members</w:t>
        </w:r>
      </w:ins>
      <w:ins w:id="50" w:author="Kevin Quigley" w:date="2021-01-24T13:38:00Z">
        <w:r w:rsidR="00E735DA">
          <w:rPr>
            <w:rFonts w:ascii="Segoe UI" w:hAnsi="Segoe UI" w:cs="Segoe UI"/>
            <w:color w:val="868E96"/>
          </w:rPr>
          <w:t>.</w:t>
        </w:r>
      </w:ins>
      <w:r w:rsidR="00467D53">
        <w:rPr>
          <w:rFonts w:ascii="Segoe UI" w:hAnsi="Segoe UI" w:cs="Segoe UI"/>
          <w:color w:val="868E96"/>
        </w:rPr>
        <w:t xml:space="preserve"> </w:t>
      </w:r>
    </w:p>
    <w:p w14:paraId="13C02939" w14:textId="097698DF" w:rsidR="00792B89" w:rsidRDefault="000C18AA" w:rsidP="0094371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68E96"/>
        </w:rPr>
      </w:pPr>
      <w:r>
        <w:rPr>
          <w:rFonts w:ascii="Segoe UI" w:hAnsi="Segoe UI" w:cs="Segoe UI"/>
          <w:color w:val="868E96"/>
        </w:rPr>
        <w:t xml:space="preserve">In addition to teaching, </w:t>
      </w:r>
      <w:r w:rsidR="00593268">
        <w:rPr>
          <w:rFonts w:ascii="Segoe UI" w:hAnsi="Segoe UI" w:cs="Segoe UI"/>
          <w:color w:val="868E96"/>
        </w:rPr>
        <w:t>I also launched the</w:t>
      </w:r>
      <w:r w:rsidR="00324215">
        <w:rPr>
          <w:rFonts w:ascii="Segoe UI" w:hAnsi="Segoe UI" w:cs="Segoe UI"/>
          <w:color w:val="868E96"/>
        </w:rPr>
        <w:t xml:space="preserve"> city’s</w:t>
      </w:r>
      <w:r w:rsidR="00593268">
        <w:rPr>
          <w:rFonts w:ascii="Segoe UI" w:hAnsi="Segoe UI" w:cs="Segoe UI"/>
          <w:color w:val="868E96"/>
        </w:rPr>
        <w:t xml:space="preserve"> first </w:t>
      </w:r>
      <w:r w:rsidR="00593268">
        <w:rPr>
          <w:rFonts w:ascii="Segoe UI" w:hAnsi="Segoe UI" w:cs="Segoe UI"/>
          <w:color w:val="868E96"/>
        </w:rPr>
        <w:t>annual Spelling Bee in affiliation with the Lithuanian National Spelling Bee</w:t>
      </w:r>
      <w:r w:rsidR="0044418F">
        <w:rPr>
          <w:rFonts w:ascii="Segoe UI" w:hAnsi="Segoe UI" w:cs="Segoe UI"/>
          <w:color w:val="868E96"/>
        </w:rPr>
        <w:t>,</w:t>
      </w:r>
      <w:r w:rsidR="00F04FDF">
        <w:rPr>
          <w:rFonts w:ascii="Segoe UI" w:hAnsi="Segoe UI" w:cs="Segoe UI"/>
          <w:color w:val="868E96"/>
        </w:rPr>
        <w:t xml:space="preserve"> </w:t>
      </w:r>
      <w:r w:rsidR="00510FFD">
        <w:rPr>
          <w:rFonts w:ascii="Segoe UI" w:hAnsi="Segoe UI" w:cs="Segoe UI"/>
          <w:color w:val="868E96"/>
        </w:rPr>
        <w:t xml:space="preserve">founded the </w:t>
      </w:r>
      <w:proofErr w:type="spellStart"/>
      <w:ins w:id="51" w:author="Kevin Quigley" w:date="2021-01-24T12:04:00Z">
        <w:r w:rsidR="00510FFD">
          <w:rPr>
            <w:rFonts w:ascii="Segoe UI" w:hAnsi="Segoe UI" w:cs="Segoe UI"/>
            <w:color w:val="868E96"/>
          </w:rPr>
          <w:t>Visaginas</w:t>
        </w:r>
        <w:proofErr w:type="spellEnd"/>
        <w:r w:rsidR="00510FFD">
          <w:rPr>
            <w:rFonts w:ascii="Segoe UI" w:hAnsi="Segoe UI" w:cs="Segoe UI"/>
            <w:color w:val="868E96"/>
          </w:rPr>
          <w:t xml:space="preserve"> Voices </w:t>
        </w:r>
      </w:ins>
      <w:r w:rsidR="00F42B42">
        <w:rPr>
          <w:rFonts w:ascii="Segoe UI" w:hAnsi="Segoe UI" w:cs="Segoe UI"/>
          <w:color w:val="868E96"/>
        </w:rPr>
        <w:t xml:space="preserve">English </w:t>
      </w:r>
      <w:del w:id="52" w:author="Kevin Quigley" w:date="2021-01-24T12:04:00Z">
        <w:r w:rsidR="00510FFD" w:rsidDel="007605C6">
          <w:rPr>
            <w:rFonts w:ascii="Segoe UI" w:hAnsi="Segoe UI" w:cs="Segoe UI"/>
            <w:color w:val="868E96"/>
          </w:rPr>
          <w:delText xml:space="preserve">an English </w:delText>
        </w:r>
      </w:del>
      <w:r w:rsidR="00510FFD">
        <w:rPr>
          <w:rFonts w:ascii="Segoe UI" w:hAnsi="Segoe UI" w:cs="Segoe UI"/>
          <w:color w:val="868E96"/>
        </w:rPr>
        <w:t>choir</w:t>
      </w:r>
      <w:del w:id="53" w:author="Kevin Quigley" w:date="2021-01-24T11:36:00Z">
        <w:r w:rsidR="00510FFD" w:rsidDel="0094371E">
          <w:rPr>
            <w:rFonts w:ascii="Segoe UI" w:hAnsi="Segoe UI" w:cs="Segoe UI"/>
            <w:color w:val="868E96"/>
          </w:rPr>
          <w:delText xml:space="preserve">as less formal methods to </w:delText>
        </w:r>
      </w:del>
      <w:r w:rsidR="00510FFD">
        <w:rPr>
          <w:rFonts w:ascii="Segoe UI" w:hAnsi="Segoe UI" w:cs="Segoe UI"/>
          <w:color w:val="868E96"/>
        </w:rPr>
        <w:t xml:space="preserve">, </w:t>
      </w:r>
      <w:r w:rsidR="00844DB3">
        <w:rPr>
          <w:rFonts w:ascii="Segoe UI" w:hAnsi="Segoe UI" w:cs="Segoe UI"/>
          <w:color w:val="868E96"/>
        </w:rPr>
        <w:t>and organized town events to</w:t>
      </w:r>
      <w:r w:rsidR="009144BD">
        <w:rPr>
          <w:rFonts w:ascii="Segoe UI" w:hAnsi="Segoe UI" w:cs="Segoe UI"/>
          <w:color w:val="868E96"/>
        </w:rPr>
        <w:t xml:space="preserve"> </w:t>
      </w:r>
      <w:r w:rsidR="00844DB3">
        <w:rPr>
          <w:rFonts w:ascii="Segoe UI" w:hAnsi="Segoe UI" w:cs="Segoe UI"/>
          <w:color w:val="868E96"/>
        </w:rPr>
        <w:t>strength</w:t>
      </w:r>
      <w:r w:rsidR="009144BD">
        <w:rPr>
          <w:rFonts w:ascii="Segoe UI" w:hAnsi="Segoe UI" w:cs="Segoe UI"/>
          <w:color w:val="868E96"/>
        </w:rPr>
        <w:t>en</w:t>
      </w:r>
      <w:r w:rsidR="00884061">
        <w:rPr>
          <w:rFonts w:ascii="Segoe UI" w:hAnsi="Segoe UI" w:cs="Segoe UI"/>
          <w:color w:val="868E96"/>
        </w:rPr>
        <w:t xml:space="preserve"> both English language skills and</w:t>
      </w:r>
      <w:r w:rsidR="00844DB3">
        <w:rPr>
          <w:rFonts w:ascii="Segoe UI" w:hAnsi="Segoe UI" w:cs="Segoe UI"/>
          <w:color w:val="868E96"/>
        </w:rPr>
        <w:t xml:space="preserve"> the relationship between citizens of our countries. </w:t>
      </w:r>
      <w:r w:rsidR="00AC3E34">
        <w:rPr>
          <w:rFonts w:ascii="Segoe UI" w:hAnsi="Segoe UI" w:cs="Segoe UI"/>
          <w:color w:val="868E96"/>
        </w:rPr>
        <w:t xml:space="preserve">Similarly, I </w:t>
      </w:r>
      <w:r w:rsidR="00635551">
        <w:rPr>
          <w:rFonts w:ascii="Segoe UI" w:hAnsi="Segoe UI" w:cs="Segoe UI"/>
          <w:color w:val="868E96"/>
        </w:rPr>
        <w:t>participate</w:t>
      </w:r>
      <w:r w:rsidR="00EE1AFA">
        <w:rPr>
          <w:rFonts w:ascii="Segoe UI" w:hAnsi="Segoe UI" w:cs="Segoe UI"/>
          <w:color w:val="868E96"/>
        </w:rPr>
        <w:t>d</w:t>
      </w:r>
      <w:r w:rsidR="00635551">
        <w:rPr>
          <w:rFonts w:ascii="Segoe UI" w:hAnsi="Segoe UI" w:cs="Segoe UI"/>
          <w:color w:val="868E96"/>
        </w:rPr>
        <w:t xml:space="preserve"> in </w:t>
      </w:r>
      <w:r w:rsidR="002365F1">
        <w:rPr>
          <w:rFonts w:ascii="Segoe UI" w:hAnsi="Segoe UI" w:cs="Segoe UI"/>
          <w:color w:val="868E96"/>
        </w:rPr>
        <w:t>a variety of</w:t>
      </w:r>
      <w:r w:rsidR="00635551">
        <w:rPr>
          <w:rFonts w:ascii="Segoe UI" w:hAnsi="Segoe UI" w:cs="Segoe UI"/>
          <w:color w:val="868E96"/>
        </w:rPr>
        <w:t xml:space="preserve"> Lithuanian </w:t>
      </w:r>
      <w:r w:rsidR="003A6253">
        <w:rPr>
          <w:rFonts w:ascii="Segoe UI" w:hAnsi="Segoe UI" w:cs="Segoe UI"/>
          <w:color w:val="868E96"/>
        </w:rPr>
        <w:t xml:space="preserve">activities including the </w:t>
      </w:r>
      <w:proofErr w:type="spellStart"/>
      <w:r w:rsidR="008F025A" w:rsidRPr="008F025A">
        <w:rPr>
          <w:rFonts w:ascii="Segoe UI" w:hAnsi="Segoe UI" w:cs="Segoe UI"/>
          <w:color w:val="868E96"/>
        </w:rPr>
        <w:t>Krusnė</w:t>
      </w:r>
      <w:proofErr w:type="spellEnd"/>
      <w:r w:rsidR="008F025A" w:rsidRPr="008F025A">
        <w:rPr>
          <w:rFonts w:ascii="Segoe UI" w:hAnsi="Segoe UI" w:cs="Segoe UI"/>
          <w:color w:val="868E96"/>
        </w:rPr>
        <w:t xml:space="preserve"> </w:t>
      </w:r>
      <w:r w:rsidR="003A6253">
        <w:rPr>
          <w:rFonts w:ascii="Segoe UI" w:hAnsi="Segoe UI" w:cs="Segoe UI"/>
          <w:color w:val="868E96"/>
        </w:rPr>
        <w:t>Folklore Ensemble</w:t>
      </w:r>
      <w:r w:rsidR="003F791C">
        <w:rPr>
          <w:rFonts w:ascii="Segoe UI" w:hAnsi="Segoe UI" w:cs="Segoe UI"/>
          <w:color w:val="868E96"/>
        </w:rPr>
        <w:t>,</w:t>
      </w:r>
      <w:r w:rsidR="003A6253">
        <w:rPr>
          <w:rFonts w:ascii="Segoe UI" w:hAnsi="Segoe UI" w:cs="Segoe UI"/>
          <w:color w:val="868E96"/>
        </w:rPr>
        <w:t xml:space="preserve"> </w:t>
      </w:r>
      <w:r w:rsidR="003F791C">
        <w:rPr>
          <w:rFonts w:ascii="Segoe UI" w:hAnsi="Segoe UI" w:cs="Segoe UI"/>
          <w:color w:val="868E96"/>
        </w:rPr>
        <w:t>the</w:t>
      </w:r>
      <w:r w:rsidR="003A6253">
        <w:rPr>
          <w:rFonts w:ascii="Segoe UI" w:hAnsi="Segoe UI" w:cs="Segoe UI"/>
          <w:color w:val="868E96"/>
        </w:rPr>
        <w:t xml:space="preserve"> church choir</w:t>
      </w:r>
      <w:r w:rsidR="003F791C">
        <w:rPr>
          <w:rFonts w:ascii="Segoe UI" w:hAnsi="Segoe UI" w:cs="Segoe UI"/>
          <w:color w:val="868E96"/>
        </w:rPr>
        <w:t>, and Lithuanian language lessons.</w:t>
      </w:r>
    </w:p>
    <w:p w14:paraId="6C604135" w14:textId="1AE4E3EF" w:rsidR="00FE0335" w:rsidRDefault="00674C25" w:rsidP="0094371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68E96"/>
          <w:shd w:val="clear" w:color="auto" w:fill="FFFFFF"/>
        </w:rPr>
      </w:pPr>
      <w:r>
        <w:rPr>
          <w:rFonts w:ascii="Segoe UI" w:hAnsi="Segoe UI" w:cs="Segoe UI"/>
          <w:color w:val="868E96"/>
          <w:shd w:val="clear" w:color="auto" w:fill="FFFFFF"/>
        </w:rPr>
        <w:t>Over the course of my two terms with Fulbright, I developed a presentation</w:t>
      </w:r>
      <w:r w:rsidR="005F1BD1">
        <w:rPr>
          <w:rFonts w:ascii="Segoe UI" w:hAnsi="Segoe UI" w:cs="Segoe UI"/>
          <w:color w:val="868E96"/>
          <w:shd w:val="clear" w:color="auto" w:fill="FFFFFF"/>
        </w:rPr>
        <w:t xml:space="preserve"> </w:t>
      </w:r>
      <w:r w:rsidR="006414B4">
        <w:rPr>
          <w:rFonts w:ascii="Segoe UI" w:hAnsi="Segoe UI" w:cs="Segoe UI"/>
          <w:color w:val="868E96"/>
          <w:shd w:val="clear" w:color="auto" w:fill="FFFFFF"/>
        </w:rPr>
        <w:t>titled</w:t>
      </w:r>
      <w:r>
        <w:rPr>
          <w:rFonts w:ascii="Segoe UI" w:hAnsi="Segoe UI" w:cs="Segoe UI"/>
          <w:color w:val="868E96"/>
          <w:shd w:val="clear" w:color="auto" w:fill="FFFFFF"/>
        </w:rPr>
        <w:t xml:space="preserve"> “Finding Treasure” which I gave at several speaking events. </w:t>
      </w:r>
      <w:r w:rsidR="00F9298A">
        <w:rPr>
          <w:rFonts w:ascii="Segoe UI" w:hAnsi="Segoe UI" w:cs="Segoe UI"/>
          <w:color w:val="868E96"/>
          <w:shd w:val="clear" w:color="auto" w:fill="FFFFFF"/>
        </w:rPr>
        <w:t xml:space="preserve">While in Europe, </w:t>
      </w:r>
      <w:r w:rsidR="00C54312">
        <w:rPr>
          <w:rFonts w:ascii="Segoe UI" w:hAnsi="Segoe UI" w:cs="Segoe UI"/>
          <w:color w:val="868E96"/>
          <w:shd w:val="clear" w:color="auto" w:fill="FFFFFF"/>
        </w:rPr>
        <w:t xml:space="preserve">I </w:t>
      </w:r>
      <w:r w:rsidR="00BD549F">
        <w:rPr>
          <w:rFonts w:ascii="Segoe UI" w:hAnsi="Segoe UI" w:cs="Segoe UI"/>
          <w:color w:val="868E96"/>
          <w:shd w:val="clear" w:color="auto" w:fill="FFFFFF"/>
        </w:rPr>
        <w:t>was also invited</w:t>
      </w:r>
      <w:r w:rsidR="00C54312">
        <w:rPr>
          <w:rFonts w:ascii="Segoe UI" w:hAnsi="Segoe UI" w:cs="Segoe UI"/>
          <w:color w:val="868E96"/>
          <w:shd w:val="clear" w:color="auto" w:fill="FFFFFF"/>
        </w:rPr>
        <w:t xml:space="preserve"> to </w:t>
      </w:r>
      <w:r w:rsidR="000F6207">
        <w:rPr>
          <w:rFonts w:ascii="Segoe UI" w:hAnsi="Segoe UI" w:cs="Segoe UI"/>
          <w:color w:val="868E96"/>
          <w:shd w:val="clear" w:color="auto" w:fill="FFFFFF"/>
        </w:rPr>
        <w:t>guest lectur</w:t>
      </w:r>
      <w:r w:rsidR="00416E8C">
        <w:rPr>
          <w:rFonts w:ascii="Segoe UI" w:hAnsi="Segoe UI" w:cs="Segoe UI"/>
          <w:color w:val="868E96"/>
          <w:shd w:val="clear" w:color="auto" w:fill="FFFFFF"/>
        </w:rPr>
        <w:t>e</w:t>
      </w:r>
      <w:r w:rsidR="00F9298A">
        <w:rPr>
          <w:rFonts w:ascii="Segoe UI" w:hAnsi="Segoe UI" w:cs="Segoe UI"/>
          <w:color w:val="868E96"/>
          <w:shd w:val="clear" w:color="auto" w:fill="FFFFFF"/>
        </w:rPr>
        <w:t xml:space="preserve"> in multiple countries</w:t>
      </w:r>
      <w:r w:rsidR="00416E8C">
        <w:rPr>
          <w:rFonts w:ascii="Segoe UI" w:hAnsi="Segoe UI" w:cs="Segoe UI"/>
          <w:color w:val="868E96"/>
          <w:shd w:val="clear" w:color="auto" w:fill="FFFFFF"/>
        </w:rPr>
        <w:t>, judge national</w:t>
      </w:r>
      <w:r w:rsidR="005B1B19">
        <w:rPr>
          <w:rFonts w:ascii="Segoe UI" w:hAnsi="Segoe UI" w:cs="Segoe UI"/>
          <w:color w:val="868E96"/>
          <w:shd w:val="clear" w:color="auto" w:fill="FFFFFF"/>
        </w:rPr>
        <w:t xml:space="preserve"> English</w:t>
      </w:r>
      <w:r w:rsidR="00AF0A2C">
        <w:rPr>
          <w:rFonts w:ascii="Segoe UI" w:hAnsi="Segoe UI" w:cs="Segoe UI"/>
          <w:color w:val="868E96"/>
          <w:shd w:val="clear" w:color="auto" w:fill="FFFFFF"/>
        </w:rPr>
        <w:t xml:space="preserve"> essay and video</w:t>
      </w:r>
      <w:r w:rsidR="00416E8C">
        <w:rPr>
          <w:rFonts w:ascii="Segoe UI" w:hAnsi="Segoe UI" w:cs="Segoe UI"/>
          <w:color w:val="868E96"/>
          <w:shd w:val="clear" w:color="auto" w:fill="FFFFFF"/>
        </w:rPr>
        <w:t xml:space="preserve"> </w:t>
      </w:r>
      <w:r w:rsidR="00F9298A">
        <w:rPr>
          <w:rFonts w:ascii="Segoe UI" w:hAnsi="Segoe UI" w:cs="Segoe UI"/>
          <w:color w:val="868E96"/>
          <w:shd w:val="clear" w:color="auto" w:fill="FFFFFF"/>
        </w:rPr>
        <w:t xml:space="preserve">competitions, </w:t>
      </w:r>
      <w:r w:rsidR="009A4931">
        <w:rPr>
          <w:rFonts w:ascii="Segoe UI" w:hAnsi="Segoe UI" w:cs="Segoe UI"/>
          <w:color w:val="868E96"/>
          <w:shd w:val="clear" w:color="auto" w:fill="FFFFFF"/>
        </w:rPr>
        <w:t xml:space="preserve">attend international </w:t>
      </w:r>
      <w:r w:rsidR="00DB0816">
        <w:rPr>
          <w:rFonts w:ascii="Segoe UI" w:hAnsi="Segoe UI" w:cs="Segoe UI"/>
          <w:color w:val="868E96"/>
          <w:shd w:val="clear" w:color="auto" w:fill="FFFFFF"/>
        </w:rPr>
        <w:t xml:space="preserve">media literacy </w:t>
      </w:r>
      <w:r w:rsidR="009A4931">
        <w:rPr>
          <w:rFonts w:ascii="Segoe UI" w:hAnsi="Segoe UI" w:cs="Segoe UI"/>
          <w:color w:val="868E96"/>
          <w:shd w:val="clear" w:color="auto" w:fill="FFFFFF"/>
        </w:rPr>
        <w:t>conferences, and</w:t>
      </w:r>
      <w:r w:rsidR="00D41C09">
        <w:rPr>
          <w:rFonts w:ascii="Segoe UI" w:hAnsi="Segoe UI" w:cs="Segoe UI"/>
          <w:color w:val="868E96"/>
          <w:shd w:val="clear" w:color="auto" w:fill="FFFFFF"/>
        </w:rPr>
        <w:t xml:space="preserve"> sometimes</w:t>
      </w:r>
      <w:r w:rsidR="009A4931">
        <w:rPr>
          <w:rFonts w:ascii="Segoe UI" w:hAnsi="Segoe UI" w:cs="Segoe UI"/>
          <w:color w:val="868E96"/>
          <w:shd w:val="clear" w:color="auto" w:fill="FFFFFF"/>
        </w:rPr>
        <w:t xml:space="preserve"> serve as a plenary speaker</w:t>
      </w:r>
      <w:r w:rsidR="00D41C09">
        <w:rPr>
          <w:rFonts w:ascii="Segoe UI" w:hAnsi="Segoe UI" w:cs="Segoe UI"/>
          <w:color w:val="868E96"/>
          <w:shd w:val="clear" w:color="auto" w:fill="FFFFFF"/>
        </w:rPr>
        <w:t>.</w:t>
      </w:r>
      <w:r w:rsidR="00FE0335">
        <w:rPr>
          <w:rFonts w:ascii="Segoe UI" w:hAnsi="Segoe UI" w:cs="Segoe UI"/>
          <w:color w:val="868E96"/>
          <w:shd w:val="clear" w:color="auto" w:fill="FFFFFF"/>
        </w:rPr>
        <w:t xml:space="preserve"> </w:t>
      </w:r>
    </w:p>
    <w:p w14:paraId="431574A0" w14:textId="5A8FA1E8" w:rsidR="00F04FDF" w:rsidRPr="00FE0335" w:rsidRDefault="00674C25" w:rsidP="0094371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68E96"/>
          <w:shd w:val="clear" w:color="auto" w:fill="FFFFFF"/>
        </w:rPr>
      </w:pPr>
      <w:r>
        <w:rPr>
          <w:rFonts w:ascii="Segoe UI" w:hAnsi="Segoe UI" w:cs="Segoe UI"/>
          <w:color w:val="868E96"/>
          <w:shd w:val="clear" w:color="auto" w:fill="FFFFFF"/>
        </w:rPr>
        <w:t xml:space="preserve">Since </w:t>
      </w:r>
      <w:r w:rsidR="00434784">
        <w:rPr>
          <w:rFonts w:ascii="Segoe UI" w:hAnsi="Segoe UI" w:cs="Segoe UI"/>
          <w:color w:val="868E96"/>
          <w:shd w:val="clear" w:color="auto" w:fill="FFFFFF"/>
        </w:rPr>
        <w:t>returning home</w:t>
      </w:r>
      <w:r>
        <w:rPr>
          <w:rFonts w:ascii="Segoe UI" w:hAnsi="Segoe UI" w:cs="Segoe UI"/>
          <w:color w:val="868E96"/>
          <w:shd w:val="clear" w:color="auto" w:fill="FFFFFF"/>
        </w:rPr>
        <w:t xml:space="preserve">, I have stayed involved with </w:t>
      </w:r>
      <w:r w:rsidR="00FE0335">
        <w:rPr>
          <w:rFonts w:ascii="Segoe UI" w:hAnsi="Segoe UI" w:cs="Segoe UI"/>
          <w:color w:val="868E96"/>
          <w:shd w:val="clear" w:color="auto" w:fill="FFFFFF"/>
        </w:rPr>
        <w:t xml:space="preserve">Fulbright </w:t>
      </w:r>
      <w:r>
        <w:rPr>
          <w:rFonts w:ascii="Segoe UI" w:hAnsi="Segoe UI" w:cs="Segoe UI"/>
          <w:color w:val="868E96"/>
          <w:shd w:val="clear" w:color="auto" w:fill="FFFFFF"/>
        </w:rPr>
        <w:t>as a</w:t>
      </w:r>
      <w:r w:rsidR="00FE0335">
        <w:rPr>
          <w:rFonts w:ascii="Segoe UI" w:hAnsi="Segoe UI" w:cs="Segoe UI"/>
          <w:color w:val="868E96"/>
          <w:shd w:val="clear" w:color="auto" w:fill="FFFFFF"/>
        </w:rPr>
        <w:t xml:space="preserve"> program</w:t>
      </w:r>
      <w:r>
        <w:rPr>
          <w:rFonts w:ascii="Segoe UI" w:hAnsi="Segoe UI" w:cs="Segoe UI"/>
          <w:color w:val="868E96"/>
          <w:shd w:val="clear" w:color="auto" w:fill="FFFFFF"/>
        </w:rPr>
        <w:t xml:space="preserve"> alumna by mentoring new grantees and </w:t>
      </w:r>
      <w:r w:rsidR="00982E97">
        <w:rPr>
          <w:rFonts w:ascii="Segoe UI" w:hAnsi="Segoe UI" w:cs="Segoe UI"/>
          <w:color w:val="868E96"/>
          <w:shd w:val="clear" w:color="auto" w:fill="FFFFFF"/>
        </w:rPr>
        <w:t>presenting at</w:t>
      </w:r>
      <w:r>
        <w:rPr>
          <w:rFonts w:ascii="Segoe UI" w:hAnsi="Segoe UI" w:cs="Segoe UI"/>
          <w:color w:val="868E96"/>
          <w:shd w:val="clear" w:color="auto" w:fill="FFFFFF"/>
        </w:rPr>
        <w:t xml:space="preserve"> conferences, including the </w:t>
      </w:r>
      <w:hyperlink r:id="rId6" w:history="1">
        <w:r>
          <w:rPr>
            <w:rStyle w:val="Hyperlink"/>
            <w:rFonts w:ascii="Segoe UI" w:hAnsi="Segoe UI" w:cs="Segoe UI"/>
            <w:color w:val="C23A22"/>
            <w:u w:val="none"/>
            <w:shd w:val="clear" w:color="auto" w:fill="FFFFFF"/>
          </w:rPr>
          <w:t xml:space="preserve">2019 Fulbright </w:t>
        </w:r>
        <w:r w:rsidR="002E561C">
          <w:rPr>
            <w:rStyle w:val="Hyperlink"/>
            <w:rFonts w:ascii="Segoe UI" w:hAnsi="Segoe UI" w:cs="Segoe UI"/>
            <w:color w:val="C23A22"/>
            <w:u w:val="none"/>
            <w:shd w:val="clear" w:color="auto" w:fill="FFFFFF"/>
          </w:rPr>
          <w:t xml:space="preserve">Association </w:t>
        </w:r>
        <w:r>
          <w:rPr>
            <w:rStyle w:val="Hyperlink"/>
            <w:rFonts w:ascii="Segoe UI" w:hAnsi="Segoe UI" w:cs="Segoe UI"/>
            <w:color w:val="C23A22"/>
            <w:u w:val="none"/>
            <w:shd w:val="clear" w:color="auto" w:fill="FFFFFF"/>
          </w:rPr>
          <w:t>Conference</w:t>
        </w:r>
      </w:hyperlink>
      <w:r>
        <w:rPr>
          <w:rFonts w:ascii="Segoe UI" w:hAnsi="Segoe UI" w:cs="Segoe UI"/>
          <w:color w:val="868E96"/>
          <w:shd w:val="clear" w:color="auto" w:fill="FFFFFF"/>
        </w:rPr>
        <w:t> where I shared a poster version of my “Finding Treasure” talk</w:t>
      </w:r>
      <w:r w:rsidR="00965583">
        <w:rPr>
          <w:rFonts w:ascii="Segoe UI" w:hAnsi="Segoe UI" w:cs="Segoe UI"/>
          <w:color w:val="868E96"/>
          <w:shd w:val="clear" w:color="auto" w:fill="FFFFFF"/>
        </w:rPr>
        <w:t xml:space="preserve"> and </w:t>
      </w:r>
      <w:r w:rsidR="00B242FC">
        <w:rPr>
          <w:rFonts w:ascii="Segoe UI" w:hAnsi="Segoe UI" w:cs="Segoe UI"/>
          <w:color w:val="868E96"/>
          <w:shd w:val="clear" w:color="auto" w:fill="FFFFFF"/>
        </w:rPr>
        <w:t>hosted</w:t>
      </w:r>
      <w:r w:rsidR="00965583">
        <w:rPr>
          <w:rFonts w:ascii="Segoe UI" w:hAnsi="Segoe UI" w:cs="Segoe UI"/>
          <w:color w:val="868E96"/>
          <w:shd w:val="clear" w:color="auto" w:fill="FFFFFF"/>
        </w:rPr>
        <w:t xml:space="preserve"> a roundtable discus</w:t>
      </w:r>
      <w:r w:rsidR="00E67288">
        <w:rPr>
          <w:rFonts w:ascii="Segoe UI" w:hAnsi="Segoe UI" w:cs="Segoe UI"/>
          <w:color w:val="868E96"/>
          <w:shd w:val="clear" w:color="auto" w:fill="FFFFFF"/>
        </w:rPr>
        <w:t>si</w:t>
      </w:r>
      <w:r w:rsidR="00965583">
        <w:rPr>
          <w:rFonts w:ascii="Segoe UI" w:hAnsi="Segoe UI" w:cs="Segoe UI"/>
          <w:color w:val="868E96"/>
          <w:shd w:val="clear" w:color="auto" w:fill="FFFFFF"/>
        </w:rPr>
        <w:t>on</w:t>
      </w:r>
      <w:r>
        <w:rPr>
          <w:rFonts w:ascii="Segoe UI" w:hAnsi="Segoe UI" w:cs="Segoe UI"/>
          <w:color w:val="868E96"/>
          <w:shd w:val="clear" w:color="auto" w:fill="FFFFFF"/>
        </w:rPr>
        <w:t>.</w:t>
      </w:r>
    </w:p>
    <w:p w14:paraId="71F517EC" w14:textId="7D4DA974" w:rsidR="00E55F31" w:rsidRPr="009A7C84" w:rsidRDefault="0094371E" w:rsidP="009A7C8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868E96"/>
        </w:rPr>
      </w:pPr>
      <w:r>
        <w:rPr>
          <w:rFonts w:ascii="Segoe UI" w:hAnsi="Segoe UI" w:cs="Segoe UI"/>
          <w:color w:val="868E96"/>
        </w:rPr>
        <w:t>facilitate cultural exchange in the community</w:t>
      </w:r>
      <w:ins w:id="54" w:author="Kevin Quigley" w:date="2021-01-24T11:35:00Z">
        <w:r>
          <w:rPr>
            <w:rFonts w:ascii="Segoe UI" w:hAnsi="Segoe UI" w:cs="Segoe UI"/>
            <w:color w:val="868E96"/>
          </w:rPr>
          <w:t xml:space="preserve"> of over </w:t>
        </w:r>
      </w:ins>
      <w:ins w:id="55" w:author="Kevin Quigley" w:date="2021-01-24T11:37:00Z">
        <w:r>
          <w:rPr>
            <w:rFonts w:ascii="Segoe UI" w:hAnsi="Segoe UI" w:cs="Segoe UI"/>
            <w:color w:val="868E96"/>
          </w:rPr>
          <w:t>forty</w:t>
        </w:r>
      </w:ins>
      <w:ins w:id="56" w:author="Kevin Quigley" w:date="2021-01-24T11:35:00Z">
        <w:r>
          <w:rPr>
            <w:rFonts w:ascii="Segoe UI" w:hAnsi="Segoe UI" w:cs="Segoe UI"/>
            <w:color w:val="868E96"/>
          </w:rPr>
          <w:t xml:space="preserve"> </w:t>
        </w:r>
        <w:proofErr w:type="gramStart"/>
        <w:r>
          <w:rPr>
            <w:rFonts w:ascii="Segoe UI" w:hAnsi="Segoe UI" w:cs="Segoe UI"/>
            <w:color w:val="868E96"/>
          </w:rPr>
          <w:t>nationalities</w:t>
        </w:r>
      </w:ins>
      <w:proofErr w:type="gramEnd"/>
    </w:p>
    <w:sectPr w:rsidR="00E55F31" w:rsidRPr="009A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Quigley">
    <w15:presenceInfo w15:providerId="Windows Live" w15:userId="0633f1069c5e75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1E"/>
    <w:rsid w:val="00056930"/>
    <w:rsid w:val="00070F2C"/>
    <w:rsid w:val="000762E7"/>
    <w:rsid w:val="000B765E"/>
    <w:rsid w:val="000C18AA"/>
    <w:rsid w:val="000F6207"/>
    <w:rsid w:val="00175E34"/>
    <w:rsid w:val="001C3020"/>
    <w:rsid w:val="00227A42"/>
    <w:rsid w:val="002365F1"/>
    <w:rsid w:val="00243D2E"/>
    <w:rsid w:val="002807C3"/>
    <w:rsid w:val="002C0518"/>
    <w:rsid w:val="002E561C"/>
    <w:rsid w:val="002F6208"/>
    <w:rsid w:val="00324215"/>
    <w:rsid w:val="003944F9"/>
    <w:rsid w:val="003977D3"/>
    <w:rsid w:val="003A6253"/>
    <w:rsid w:val="003A6C8F"/>
    <w:rsid w:val="003F791C"/>
    <w:rsid w:val="00416E8C"/>
    <w:rsid w:val="0043473E"/>
    <w:rsid w:val="00434784"/>
    <w:rsid w:val="00442EB1"/>
    <w:rsid w:val="0044418F"/>
    <w:rsid w:val="004516AB"/>
    <w:rsid w:val="00467D53"/>
    <w:rsid w:val="00492438"/>
    <w:rsid w:val="004B179A"/>
    <w:rsid w:val="004C505E"/>
    <w:rsid w:val="00500C2A"/>
    <w:rsid w:val="00510FFD"/>
    <w:rsid w:val="00583210"/>
    <w:rsid w:val="00593268"/>
    <w:rsid w:val="005B1B19"/>
    <w:rsid w:val="005D0D8E"/>
    <w:rsid w:val="005F175B"/>
    <w:rsid w:val="005F1BD1"/>
    <w:rsid w:val="00622CE4"/>
    <w:rsid w:val="006249AE"/>
    <w:rsid w:val="00635551"/>
    <w:rsid w:val="006413AB"/>
    <w:rsid w:val="006414B4"/>
    <w:rsid w:val="00674C25"/>
    <w:rsid w:val="00690643"/>
    <w:rsid w:val="007165DF"/>
    <w:rsid w:val="007605C6"/>
    <w:rsid w:val="00792B89"/>
    <w:rsid w:val="007F5265"/>
    <w:rsid w:val="008171C7"/>
    <w:rsid w:val="00844DB3"/>
    <w:rsid w:val="00884061"/>
    <w:rsid w:val="008947D4"/>
    <w:rsid w:val="008B1AC9"/>
    <w:rsid w:val="008B7D39"/>
    <w:rsid w:val="008F025A"/>
    <w:rsid w:val="009144BD"/>
    <w:rsid w:val="00936558"/>
    <w:rsid w:val="0094371E"/>
    <w:rsid w:val="00951DB9"/>
    <w:rsid w:val="00965583"/>
    <w:rsid w:val="00982E97"/>
    <w:rsid w:val="009A4931"/>
    <w:rsid w:val="009A7C84"/>
    <w:rsid w:val="00A3092D"/>
    <w:rsid w:val="00A92020"/>
    <w:rsid w:val="00AA2A3F"/>
    <w:rsid w:val="00AB0311"/>
    <w:rsid w:val="00AC3E34"/>
    <w:rsid w:val="00AF0A2C"/>
    <w:rsid w:val="00B20BE6"/>
    <w:rsid w:val="00B242FC"/>
    <w:rsid w:val="00B7216B"/>
    <w:rsid w:val="00B84329"/>
    <w:rsid w:val="00BC230C"/>
    <w:rsid w:val="00BD549F"/>
    <w:rsid w:val="00BF38CB"/>
    <w:rsid w:val="00C54312"/>
    <w:rsid w:val="00D41C09"/>
    <w:rsid w:val="00D70D18"/>
    <w:rsid w:val="00D74648"/>
    <w:rsid w:val="00D95C86"/>
    <w:rsid w:val="00DB0816"/>
    <w:rsid w:val="00E10A47"/>
    <w:rsid w:val="00E55F31"/>
    <w:rsid w:val="00E652C6"/>
    <w:rsid w:val="00E660A5"/>
    <w:rsid w:val="00E67288"/>
    <w:rsid w:val="00E735DA"/>
    <w:rsid w:val="00E96702"/>
    <w:rsid w:val="00ED50F0"/>
    <w:rsid w:val="00EE1AFA"/>
    <w:rsid w:val="00EE3C2C"/>
    <w:rsid w:val="00F03A35"/>
    <w:rsid w:val="00F04FDF"/>
    <w:rsid w:val="00F234B8"/>
    <w:rsid w:val="00F42B42"/>
    <w:rsid w:val="00F753E6"/>
    <w:rsid w:val="00F9298A"/>
    <w:rsid w:val="00F97CB2"/>
    <w:rsid w:val="00FD6E6A"/>
    <w:rsid w:val="00FE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AF4A"/>
  <w15:chartTrackingRefBased/>
  <w15:docId w15:val="{066E1C33-AA36-49DC-A52C-3EE984DC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71E"/>
    <w:rPr>
      <w:color w:val="0000FF"/>
      <w:u w:val="single"/>
    </w:rPr>
  </w:style>
  <w:style w:type="paragraph" w:styleId="Revision">
    <w:name w:val="Revision"/>
    <w:hidden/>
    <w:uiPriority w:val="99"/>
    <w:semiHidden/>
    <w:rsid w:val="00175E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5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ulbright.org/2019-conference-speakers/" TargetMode="External"/><Relationship Id="rId5" Type="http://schemas.openxmlformats.org/officeDocument/2006/relationships/hyperlink" Target="https://www.state.gov/" TargetMode="External"/><Relationship Id="rId4" Type="http://schemas.openxmlformats.org/officeDocument/2006/relationships/hyperlink" Target="https://lt.usembassy.gov/25576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Quigley</dc:creator>
  <cp:keywords/>
  <dc:description/>
  <cp:lastModifiedBy>Kevin Quigley</cp:lastModifiedBy>
  <cp:revision>98</cp:revision>
  <dcterms:created xsi:type="dcterms:W3CDTF">2021-01-24T16:30:00Z</dcterms:created>
  <dcterms:modified xsi:type="dcterms:W3CDTF">2021-01-24T21:20:00Z</dcterms:modified>
</cp:coreProperties>
</file>